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Перший рівень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highlight w:val="white"/>
          <w:u w:val="single"/>
          <w:rtl w:val="0"/>
        </w:rPr>
        <w:t xml:space="preserve">1. В баг-трекінговій системі (Jira) описала 2 баги, які знайшла на сайті </w:t>
      </w:r>
      <w:hyperlink r:id="rId6">
        <w:r w:rsidDel="00000000" w:rsidR="00000000" w:rsidRPr="00000000">
          <w:rPr>
            <w:b w:val="1"/>
            <w:color w:val="35876f"/>
            <w:highlight w:val="white"/>
            <w:rtl w:val="0"/>
          </w:rPr>
          <w:t xml:space="preserve">https://www.headhunterhairstyling.com/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u w:val="none"/>
        </w:rPr>
      </w:pPr>
      <w:del w:author="Pavlo Okhonko" w:id="0" w:date="2022-09-26T11:35:40Z">
        <w:r w:rsidDel="00000000" w:rsidR="00000000" w:rsidRPr="00000000">
          <w:rPr>
            <w:b w:val="1"/>
            <w:u w:val="single"/>
            <w:rtl w:val="0"/>
          </w:rPr>
          <w:delText xml:space="preserve">https://okhonko.atlassian.net/jira/software/projects/VAS/boards/16?issueParent=10153&amp;selectedIssue=VAS-7</w:delText>
        </w:r>
      </w:del>
      <w:ins w:author="Pavlo Okhonko" w:id="0" w:date="2022-09-26T11:35:40Z">
        <w:r w:rsidDel="00000000" w:rsidR="00000000" w:rsidRPr="00000000">
          <w:fldChar w:fldCharType="begin"/>
        </w:r>
        <w:r w:rsidDel="00000000" w:rsidR="00000000" w:rsidRPr="00000000">
          <w:instrText xml:space="preserve">HYPERLINK "https://okhonko.atlassian.net/jira/software/projects/VAS/boards/16?issueParent=10153&amp;selectedIssue=VAS-7"</w:instrText>
        </w:r>
        <w:r w:rsidDel="00000000" w:rsidR="00000000" w:rsidRPr="00000000">
          <w:fldChar w:fldCharType="separate"/>
        </w:r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https://okhonko.atlassian.net/jira/software/projects/VAS/boards/16?issueParent=10153&amp;selectedIssue=VAS-7</w:t>
        </w:r>
        <w:r w:rsidDel="00000000" w:rsidR="00000000" w:rsidRPr="00000000">
          <w:fldChar w:fldCharType="end"/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https://okhonko.atlassian.net/jira/software/projects/VAS/boards/16?issueParent=10153&amp;selectedIssue=VAS-8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  <w:u w:val="none"/>
        </w:rPr>
      </w:pPr>
      <w:del w:author="Pavlo Okhonko" w:id="1" w:date="2022-09-26T11:35:44Z">
        <w:r w:rsidDel="00000000" w:rsidR="00000000" w:rsidRPr="00000000">
          <w:rPr>
            <w:b w:val="1"/>
            <w:u w:val="single"/>
            <w:rtl w:val="0"/>
          </w:rPr>
          <w:delText xml:space="preserve">https://okhonko.atlassian.net/jira/software/projects/VAS/boards/16?issueParent=10153&amp;selectedIssue=VAS-10</w:delText>
        </w:r>
      </w:del>
      <w:ins w:author="Pavlo Okhonko" w:id="1" w:date="2022-09-26T11:35:44Z">
        <w:r w:rsidDel="00000000" w:rsidR="00000000" w:rsidRPr="00000000">
          <w:fldChar w:fldCharType="begin"/>
        </w:r>
        <w:r w:rsidDel="00000000" w:rsidR="00000000" w:rsidRPr="00000000">
          <w:instrText xml:space="preserve">HYPERLINK "https://okhonko.atlassian.net/jira/software/projects/VAS/boards/16?issueParent=10153&amp;selectedIssue=VAS-10"</w:instrText>
        </w:r>
        <w:r w:rsidDel="00000000" w:rsidR="00000000" w:rsidRPr="00000000">
          <w:fldChar w:fldCharType="separate"/>
        </w:r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https://okhonko.atlassian.net/jira/software/projects/VAS/boards/16?issueParent=10153&amp;selectedIssue=VAS-10</w:t>
        </w:r>
        <w:r w:rsidDel="00000000" w:rsidR="00000000" w:rsidRPr="00000000">
          <w:fldChar w:fldCharType="end"/>
        </w:r>
      </w:ins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headhunterhairstyling.com/" TargetMode="External"/><Relationship Id="rId7" Type="http://schemas.openxmlformats.org/officeDocument/2006/relationships/hyperlink" Target="https://okhonko.atlassian.net/jira/software/projects/VAS/boards/16?issueParent=10153&amp;selectedIssue=VAS-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